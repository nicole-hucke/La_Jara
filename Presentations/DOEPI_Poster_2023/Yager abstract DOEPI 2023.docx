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9662B" w:rsidRDefault="002952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Impacts of streambed dynamics on nutrient and fine sediment transport in mountain rivers</w:t>
      </w:r>
    </w:p>
    <w:p w14:paraId="00000002" w14:textId="77777777" w:rsidR="00C9662B" w:rsidRDefault="00295244">
      <w:pPr>
        <w:rPr>
          <w:rFonts w:ascii="Times New Roman" w:eastAsia="Times New Roman" w:hAnsi="Times New Roman" w:cs="Times New Roman"/>
          <w:sz w:val="24"/>
          <w:szCs w:val="24"/>
          <w:vertAlign w:val="superscript"/>
        </w:rPr>
      </w:pPr>
      <w:proofErr w:type="spellStart"/>
      <w:r>
        <w:rPr>
          <w:rFonts w:ascii="Times New Roman" w:eastAsia="Times New Roman" w:hAnsi="Times New Roman" w:cs="Times New Roman"/>
          <w:sz w:val="24"/>
          <w:szCs w:val="24"/>
        </w:rPr>
        <w:t>Elowyn</w:t>
      </w:r>
      <w:proofErr w:type="spellEnd"/>
      <w:r>
        <w:rPr>
          <w:rFonts w:ascii="Times New Roman" w:eastAsia="Times New Roman" w:hAnsi="Times New Roman" w:cs="Times New Roman"/>
          <w:sz w:val="24"/>
          <w:szCs w:val="24"/>
        </w:rPr>
        <w:t xml:space="preserve"> Yager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Nicole Hucke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Rachel Watts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Andrew Tranmer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Janice Brahney</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Joel Rowland</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George Perkins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Rose Harris</w:t>
      </w:r>
      <w:r>
        <w:rPr>
          <w:rFonts w:ascii="Times New Roman" w:eastAsia="Times New Roman" w:hAnsi="Times New Roman" w:cs="Times New Roman"/>
          <w:sz w:val="24"/>
          <w:szCs w:val="24"/>
          <w:vertAlign w:val="superscript"/>
        </w:rPr>
        <w:t>3</w:t>
      </w:r>
    </w:p>
    <w:p w14:paraId="00000003" w14:textId="77777777" w:rsidR="00C9662B" w:rsidRDefault="00295244">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University of Idaho, Boise, ID</w:t>
      </w:r>
    </w:p>
    <w:p w14:paraId="00000004" w14:textId="77777777" w:rsidR="00C9662B" w:rsidRDefault="00295244">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Utah State University, Logan, UT</w:t>
      </w:r>
    </w:p>
    <w:p w14:paraId="00000005" w14:textId="77777777" w:rsidR="00C9662B" w:rsidRDefault="00295244">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Los Alamos National Laboratory, Los Alamos, NM</w:t>
      </w:r>
    </w:p>
    <w:p w14:paraId="00000006" w14:textId="77777777" w:rsidR="00C9662B" w:rsidRDefault="00C9662B">
      <w:pPr>
        <w:rPr>
          <w:rFonts w:ascii="Times New Roman" w:eastAsia="Times New Roman" w:hAnsi="Times New Roman" w:cs="Times New Roman"/>
          <w:color w:val="FF0000"/>
          <w:sz w:val="24"/>
          <w:szCs w:val="24"/>
        </w:rPr>
      </w:pPr>
    </w:p>
    <w:p w14:paraId="00000007" w14:textId="77777777" w:rsidR="00C9662B" w:rsidRDefault="002952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Contact</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0000FF"/>
            <w:sz w:val="24"/>
            <w:szCs w:val="24"/>
            <w:u w:val="single"/>
          </w:rPr>
          <w:t>eyager@uidaho.edu</w:t>
        </w:r>
      </w:hyperlink>
      <w:r>
        <w:rPr>
          <w:rFonts w:ascii="Times New Roman" w:eastAsia="Times New Roman" w:hAnsi="Times New Roman" w:cs="Times New Roman"/>
          <w:sz w:val="24"/>
          <w:szCs w:val="24"/>
        </w:rPr>
        <w:t xml:space="preserve"> </w:t>
      </w:r>
    </w:p>
    <w:p w14:paraId="00000008" w14:textId="77777777" w:rsidR="00C9662B" w:rsidRDefault="002952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Lead Principal Investigator (PI): </w:t>
      </w:r>
      <w:proofErr w:type="spellStart"/>
      <w:r>
        <w:rPr>
          <w:rFonts w:ascii="Times New Roman" w:eastAsia="Times New Roman" w:hAnsi="Times New Roman" w:cs="Times New Roman"/>
          <w:sz w:val="24"/>
          <w:szCs w:val="24"/>
        </w:rPr>
        <w:t>Elowyn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Yager</w:t>
      </w:r>
      <w:proofErr w:type="spellEnd"/>
    </w:p>
    <w:p w14:paraId="00000009" w14:textId="77777777" w:rsidR="00C9662B" w:rsidRDefault="002952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BER Program</w:t>
      </w:r>
      <w:r>
        <w:rPr>
          <w:rFonts w:ascii="Times New Roman" w:eastAsia="Times New Roman" w:hAnsi="Times New Roman" w:cs="Times New Roman"/>
          <w:sz w:val="24"/>
          <w:szCs w:val="24"/>
        </w:rPr>
        <w:t>: ES</w:t>
      </w:r>
      <w:r>
        <w:rPr>
          <w:rFonts w:ascii="Times New Roman" w:eastAsia="Times New Roman" w:hAnsi="Times New Roman" w:cs="Times New Roman"/>
          <w:sz w:val="24"/>
          <w:szCs w:val="24"/>
        </w:rPr>
        <w:t>S</w:t>
      </w:r>
    </w:p>
    <w:p w14:paraId="0000000A" w14:textId="77777777" w:rsidR="00C9662B" w:rsidRDefault="002952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w:t>
      </w:r>
      <w:r>
        <w:rPr>
          <w:rFonts w:ascii="Times New Roman" w:eastAsia="Times New Roman" w:hAnsi="Times New Roman" w:cs="Times New Roman"/>
          <w:sz w:val="24"/>
          <w:szCs w:val="24"/>
        </w:rPr>
        <w:t>: University Project</w:t>
      </w:r>
    </w:p>
    <w:p w14:paraId="0000000B" w14:textId="69A24E17" w:rsidR="00C9662B" w:rsidRDefault="002952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Abstract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mountainous watersheds, rivers typically have an armor layer of coarse sediment that protects the finer subsurface from erosion. In theory, armor layer motion during high magnitude flows could release the subsurface fine sediments that are often enriche</w:t>
      </w:r>
      <w:r>
        <w:rPr>
          <w:rFonts w:ascii="Times New Roman" w:eastAsia="Times New Roman" w:hAnsi="Times New Roman" w:cs="Times New Roman"/>
          <w:sz w:val="24"/>
          <w:szCs w:val="24"/>
        </w:rPr>
        <w:t xml:space="preserve">d in Phosphorus (P) and Particulate Organic Carbon (POC). Hysteresis and </w:t>
      </w:r>
      <w:commentRangeStart w:id="0"/>
      <w:r>
        <w:rPr>
          <w:rFonts w:ascii="Times New Roman" w:eastAsia="Times New Roman" w:hAnsi="Times New Roman" w:cs="Times New Roman"/>
          <w:sz w:val="24"/>
          <w:szCs w:val="24"/>
        </w:rPr>
        <w:t xml:space="preserve">seasonal variations in </w:t>
      </w:r>
      <w:commentRangeEnd w:id="0"/>
      <w:r w:rsidR="00555C88">
        <w:rPr>
          <w:rStyle w:val="CommentReference"/>
        </w:rPr>
        <w:commentReference w:id="0"/>
      </w:r>
      <w:r>
        <w:rPr>
          <w:rFonts w:ascii="Times New Roman" w:eastAsia="Times New Roman" w:hAnsi="Times New Roman" w:cs="Times New Roman"/>
          <w:sz w:val="24"/>
          <w:szCs w:val="24"/>
        </w:rPr>
        <w:t xml:space="preserve">POC, soluble reactive phosphorus (SRP), particulate phosphorus (PP), </w:t>
      </w:r>
      <w:sdt>
        <w:sdtPr>
          <w:tag w:val="goog_rdk_0"/>
          <w:id w:val="-1923097161"/>
        </w:sdtPr>
        <w:sdtEndPr/>
        <w:sdtContent>
          <w:commentRangeStart w:id="1"/>
        </w:sdtContent>
      </w:sdt>
      <w:sdt>
        <w:sdtPr>
          <w:tag w:val="goog_rdk_1"/>
          <w:id w:val="569464562"/>
        </w:sdtPr>
        <w:sdtEndPr/>
        <w:sdtContent>
          <w:commentRangeStart w:id="2"/>
        </w:sdtContent>
      </w:sdt>
      <w:r>
        <w:rPr>
          <w:rFonts w:ascii="Times New Roman" w:eastAsia="Times New Roman" w:hAnsi="Times New Roman" w:cs="Times New Roman"/>
          <w:sz w:val="24"/>
          <w:szCs w:val="24"/>
        </w:rPr>
        <w:t>and</w:t>
      </w:r>
      <w:commentRangeEnd w:id="1"/>
      <w:r>
        <w:commentReference w:id="1"/>
      </w:r>
      <w:commentRangeEnd w:id="2"/>
      <w:r>
        <w:commentReference w:id="2"/>
      </w:r>
      <w:r>
        <w:rPr>
          <w:rFonts w:ascii="Times New Roman" w:eastAsia="Times New Roman" w:hAnsi="Times New Roman" w:cs="Times New Roman"/>
          <w:sz w:val="24"/>
          <w:szCs w:val="24"/>
        </w:rPr>
        <w:t xml:space="preserve"> suspended sediment (SS) may therefore be partly controlled by armor layer mot</w:t>
      </w:r>
      <w:r>
        <w:rPr>
          <w:rFonts w:ascii="Times New Roman" w:eastAsia="Times New Roman" w:hAnsi="Times New Roman" w:cs="Times New Roman"/>
          <w:sz w:val="24"/>
          <w:szCs w:val="24"/>
        </w:rPr>
        <w:t>ion. In addition, streambed concentrations of these constituents may depend on whether a reach is losing or gaining. We test whether armor layer motion and streambed concentrations influence hysteresis patterns during summer monsoon flows in one gaining an</w:t>
      </w:r>
      <w:r>
        <w:rPr>
          <w:rFonts w:ascii="Times New Roman" w:eastAsia="Times New Roman" w:hAnsi="Times New Roman" w:cs="Times New Roman"/>
          <w:sz w:val="24"/>
          <w:szCs w:val="24"/>
        </w:rPr>
        <w:t xml:space="preserve">d one losing reach of La </w:t>
      </w:r>
      <w:proofErr w:type="spellStart"/>
      <w:r>
        <w:rPr>
          <w:rFonts w:ascii="Times New Roman" w:eastAsia="Times New Roman" w:hAnsi="Times New Roman" w:cs="Times New Roman"/>
          <w:sz w:val="24"/>
          <w:szCs w:val="24"/>
        </w:rPr>
        <w:t>Jara</w:t>
      </w:r>
      <w:proofErr w:type="spellEnd"/>
      <w:r>
        <w:rPr>
          <w:rFonts w:ascii="Times New Roman" w:eastAsia="Times New Roman" w:hAnsi="Times New Roman" w:cs="Times New Roman"/>
          <w:sz w:val="24"/>
          <w:szCs w:val="24"/>
        </w:rPr>
        <w:t xml:space="preserve"> Creek in Valles Caldera National Preserve, NM. We measure the amount and timing of armor layer motion, streambed and river concentrations of POC, PP, SRP, and fine sediment as well as surface and groundwater exchange in these </w:t>
      </w:r>
      <w:r>
        <w:rPr>
          <w:rFonts w:ascii="Times New Roman" w:eastAsia="Times New Roman" w:hAnsi="Times New Roman" w:cs="Times New Roman"/>
          <w:sz w:val="24"/>
          <w:szCs w:val="24"/>
        </w:rPr>
        <w:t xml:space="preserve">two reaches. In addition, we are conducting field experiments that isolate the effects of armor layer removal and storms </w:t>
      </w:r>
      <w:bookmarkStart w:id="3" w:name="_GoBack"/>
      <w:bookmarkEnd w:id="3"/>
      <w:r>
        <w:rPr>
          <w:rFonts w:ascii="Times New Roman" w:eastAsia="Times New Roman" w:hAnsi="Times New Roman" w:cs="Times New Roman"/>
          <w:sz w:val="24"/>
          <w:szCs w:val="24"/>
        </w:rPr>
        <w:t xml:space="preserve">on nutrient and fine sediment concentrations in the water column. We measured hysteresis in </w:t>
      </w:r>
      <w:sdt>
        <w:sdtPr>
          <w:tag w:val="goog_rdk_2"/>
          <w:id w:val="-180828371"/>
        </w:sdtPr>
        <w:sdtEndPr/>
        <w:sdtContent>
          <w:commentRangeStart w:id="4"/>
        </w:sdtContent>
      </w:sdt>
      <w:sdt>
        <w:sdtPr>
          <w:tag w:val="goog_rdk_3"/>
          <w:id w:val="-2109886654"/>
        </w:sdtPr>
        <w:sdtEndPr/>
        <w:sdtContent>
          <w:commentRangeStart w:id="5"/>
        </w:sdtContent>
      </w:sdt>
      <w:sdt>
        <w:sdtPr>
          <w:tag w:val="goog_rdk_4"/>
          <w:id w:val="-784262646"/>
        </w:sdtPr>
        <w:sdtEndPr/>
        <w:sdtContent>
          <w:commentRangeStart w:id="6"/>
        </w:sdtContent>
      </w:sdt>
      <w:r>
        <w:rPr>
          <w:rFonts w:ascii="Times New Roman" w:eastAsia="Times New Roman" w:hAnsi="Times New Roman" w:cs="Times New Roman"/>
          <w:sz w:val="24"/>
          <w:szCs w:val="24"/>
        </w:rPr>
        <w:t xml:space="preserve">SS and PP </w:t>
      </w:r>
      <w:commentRangeEnd w:id="4"/>
      <w:r>
        <w:commentReference w:id="4"/>
      </w:r>
      <w:commentRangeEnd w:id="5"/>
      <w:r>
        <w:commentReference w:id="5"/>
      </w:r>
      <w:commentRangeEnd w:id="6"/>
      <w:r>
        <w:commentReference w:id="6"/>
      </w:r>
      <w:r>
        <w:rPr>
          <w:rFonts w:ascii="Times New Roman" w:eastAsia="Times New Roman" w:hAnsi="Times New Roman" w:cs="Times New Roman"/>
          <w:sz w:val="24"/>
          <w:szCs w:val="24"/>
        </w:rPr>
        <w:t xml:space="preserve">during </w:t>
      </w:r>
      <w:sdt>
        <w:sdtPr>
          <w:tag w:val="goog_rdk_5"/>
          <w:id w:val="-2141247663"/>
        </w:sdtPr>
        <w:sdtEndPr/>
        <w:sdtContent>
          <w:commentRangeStart w:id="7"/>
        </w:sdtContent>
      </w:sdt>
      <w:r>
        <w:rPr>
          <w:rFonts w:ascii="Times New Roman" w:eastAsia="Times New Roman" w:hAnsi="Times New Roman" w:cs="Times New Roman"/>
          <w:sz w:val="24"/>
          <w:szCs w:val="24"/>
        </w:rPr>
        <w:t>six</w:t>
      </w:r>
      <w:commentRangeEnd w:id="7"/>
      <w:r>
        <w:commentReference w:id="7"/>
      </w:r>
      <w:r>
        <w:rPr>
          <w:rFonts w:ascii="Times New Roman" w:eastAsia="Times New Roman" w:hAnsi="Times New Roman" w:cs="Times New Roman"/>
          <w:sz w:val="24"/>
          <w:szCs w:val="24"/>
        </w:rPr>
        <w:t xml:space="preserve"> ar</w:t>
      </w:r>
      <w:r>
        <w:rPr>
          <w:rFonts w:ascii="Times New Roman" w:eastAsia="Times New Roman" w:hAnsi="Times New Roman" w:cs="Times New Roman"/>
          <w:sz w:val="24"/>
          <w:szCs w:val="24"/>
        </w:rPr>
        <w:t xml:space="preserve">tificial floods, suggesting that the armor layer can control hysteresis because all other potential sources of hysteresis were eliminated.  Preliminary results also demonstrate </w:t>
      </w:r>
      <w:sdt>
        <w:sdtPr>
          <w:tag w:val="goog_rdk_6"/>
          <w:id w:val="-1447219862"/>
        </w:sdtPr>
        <w:sdtEndPr/>
        <w:sdtContent>
          <w:commentRangeStart w:id="8"/>
        </w:sdtContent>
      </w:sdt>
      <w:sdt>
        <w:sdtPr>
          <w:tag w:val="goog_rdk_7"/>
          <w:id w:val="2076398748"/>
        </w:sdtPr>
        <w:sdtEndPr/>
        <w:sdtContent>
          <w:commentRangeStart w:id="9"/>
        </w:sdtContent>
      </w:sdt>
      <w:sdt>
        <w:sdtPr>
          <w:tag w:val="goog_rdk_8"/>
          <w:id w:val="1031152996"/>
        </w:sdtPr>
        <w:sdtEndPr/>
        <w:sdtContent>
          <w:commentRangeStart w:id="10"/>
        </w:sdtContent>
      </w:sdt>
      <w:sdt>
        <w:sdtPr>
          <w:tag w:val="goog_rdk_9"/>
          <w:id w:val="-1016689019"/>
        </w:sdtPr>
        <w:sdtEndPr/>
        <w:sdtContent>
          <w:commentRangeStart w:id="11"/>
        </w:sdtContent>
      </w:sdt>
      <w:r>
        <w:rPr>
          <w:rFonts w:ascii="Times New Roman" w:eastAsia="Times New Roman" w:hAnsi="Times New Roman" w:cs="Times New Roman"/>
          <w:sz w:val="24"/>
          <w:szCs w:val="24"/>
        </w:rPr>
        <w:t xml:space="preserve">that SS, turbidity, PP, and POC often </w:t>
      </w:r>
      <w:commentRangeEnd w:id="8"/>
      <w:r>
        <w:commentReference w:id="8"/>
      </w:r>
      <w:commentRangeEnd w:id="9"/>
      <w:r>
        <w:commentReference w:id="9"/>
      </w:r>
      <w:commentRangeEnd w:id="10"/>
      <w:r>
        <w:commentReference w:id="10"/>
      </w:r>
      <w:commentRangeEnd w:id="11"/>
      <w:r>
        <w:commentReference w:id="11"/>
      </w:r>
      <w:r>
        <w:rPr>
          <w:rFonts w:ascii="Times New Roman" w:eastAsia="Times New Roman" w:hAnsi="Times New Roman" w:cs="Times New Roman"/>
          <w:sz w:val="24"/>
          <w:szCs w:val="24"/>
        </w:rPr>
        <w:t>follow the same hyste</w:t>
      </w:r>
      <w:r>
        <w:rPr>
          <w:rFonts w:ascii="Times New Roman" w:eastAsia="Times New Roman" w:hAnsi="Times New Roman" w:cs="Times New Roman"/>
          <w:sz w:val="24"/>
          <w:szCs w:val="24"/>
        </w:rPr>
        <w:t>resis pattern in a given natural flow event, suggesting that</w:t>
      </w:r>
      <w:r>
        <w:rPr>
          <w:rFonts w:ascii="Times New Roman" w:eastAsia="Times New Roman" w:hAnsi="Times New Roman" w:cs="Times New Roman"/>
          <w:sz w:val="24"/>
          <w:szCs w:val="24"/>
        </w:rPr>
        <w:t xml:space="preserve"> they may have a similar source</w:t>
      </w:r>
      <w:ins w:id="12" w:author="Janice Brahney" w:date="2023-03-01T08:32:00Z">
        <w:r>
          <w:rPr>
            <w:rFonts w:ascii="Times New Roman" w:eastAsia="Times New Roman" w:hAnsi="Times New Roman" w:cs="Times New Roman"/>
            <w:sz w:val="24"/>
            <w:szCs w:val="24"/>
          </w:rPr>
          <w:t xml:space="preserve">. </w:t>
        </w:r>
      </w:ins>
      <w:ins w:id="13" w:author="Janice Brahney" w:date="2023-03-01T08:34:00Z">
        <w:r>
          <w:rPr>
            <w:rFonts w:ascii="Times New Roman" w:eastAsia="Times New Roman" w:hAnsi="Times New Roman" w:cs="Times New Roman"/>
            <w:sz w:val="24"/>
            <w:szCs w:val="24"/>
          </w:rPr>
          <w:t xml:space="preserve">Equilibrium experiments suggested that sediments are a potential source of SRP to the water column, which was observed in natural flow events. </w:t>
        </w:r>
      </w:ins>
      <w:del w:id="14" w:author="Janice Brahney" w:date="2023-03-01T08:35:00Z">
        <w:r w:rsidDel="0029524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Hysteresis of these constituents also changes between clockwise and counterclockwise between different natural flow events and may be related to the amount or timi</w:t>
      </w:r>
      <w:r>
        <w:rPr>
          <w:rFonts w:ascii="Times New Roman" w:eastAsia="Times New Roman" w:hAnsi="Times New Roman" w:cs="Times New Roman"/>
          <w:sz w:val="24"/>
          <w:szCs w:val="24"/>
        </w:rPr>
        <w:t xml:space="preserve">ng of armor layer breakup or the streambed concentrations, which we are currently investigating. The final results of this work will determine how perturbations, </w:t>
      </w:r>
      <w:r>
        <w:rPr>
          <w:rFonts w:ascii="Times New Roman" w:eastAsia="Times New Roman" w:hAnsi="Times New Roman" w:cs="Times New Roman"/>
          <w:sz w:val="24"/>
          <w:szCs w:val="24"/>
        </w:rPr>
        <w:lastRenderedPageBreak/>
        <w:t>such as the sequence and magnitude of droughts and floods, constrain biogeochemical nutrient c</w:t>
      </w:r>
      <w:r>
        <w:rPr>
          <w:rFonts w:ascii="Times New Roman" w:eastAsia="Times New Roman" w:hAnsi="Times New Roman" w:cs="Times New Roman"/>
          <w:sz w:val="24"/>
          <w:szCs w:val="24"/>
        </w:rPr>
        <w:t xml:space="preserve">ycling and impact subsequent temporal variations in nutrient and fine sediment export from mountainous watersheds. </w:t>
      </w:r>
    </w:p>
    <w:sectPr w:rsidR="00C9662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ice Brahney" w:date="2023-03-01T08:29:00Z" w:initials="JB">
    <w:p w14:paraId="2A646E2F" w14:textId="461A8DAF" w:rsidR="00555C88" w:rsidRDefault="00555C88">
      <w:pPr>
        <w:pStyle w:val="CommentText"/>
      </w:pPr>
      <w:r>
        <w:rPr>
          <w:rStyle w:val="CommentReference"/>
        </w:rPr>
        <w:annotationRef/>
      </w:r>
      <w:r>
        <w:t xml:space="preserve">Add </w:t>
      </w:r>
    </w:p>
  </w:comment>
  <w:comment w:id="1" w:author="Rachel Watts" w:date="2023-03-01T00:38:00Z" w:initials="">
    <w:p w14:paraId="00000017"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@eyager@uidaho.edu I measured TP as well.</w:t>
      </w:r>
    </w:p>
  </w:comment>
  <w:comment w:id="2" w:author="Elowyn Yager" w:date="2023-03-01T01:14:00Z" w:initials="">
    <w:p w14:paraId="00000018"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ok, will add</w:t>
      </w:r>
    </w:p>
  </w:comment>
  <w:comment w:id="4" w:author="Yager, Elowyn (eyager@uidaho.edu)" w:date="2023-02-28T10:16:00Z" w:initials="">
    <w:p w14:paraId="0000000C"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Nicole and Rachel, can you update if this is not true?</w:t>
      </w:r>
    </w:p>
  </w:comment>
  <w:comment w:id="5" w:author="Rachel Watts" w:date="2023-03-01T00:35:00Z" w:initials="">
    <w:p w14:paraId="0000000D"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@eyager@uidaho.edu I only measured PP on 2 of the dam release events. The first one, both upstream and downstream, and then the 5th one, upstream only.</w:t>
      </w:r>
    </w:p>
  </w:comment>
  <w:comment w:id="6" w:author="Elowyn Yager" w:date="2023-03-01T01:14:00Z" w:initials="">
    <w:p w14:paraId="0000000E"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Okay, thanks.  I will make more general about number of releases.</w:t>
      </w:r>
    </w:p>
  </w:comment>
  <w:comment w:id="7" w:author="Yager, Elowyn (eyager@uidaho.edu)" w:date="2023-02-28T10:19:00Z" w:initials="">
    <w:p w14:paraId="0000000F"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Correct?</w:t>
      </w:r>
    </w:p>
  </w:comment>
  <w:comment w:id="8" w:author="Yager, Elowyn (eyager@uidaho.edu)" w:date="2023-02-28T10:07:00Z" w:initials="">
    <w:p w14:paraId="00000010"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am not sure what are Rachel’s results here but Nicole found clockwise for only storm in 2021, clockwise for first storm in 2022 and counterclockwise for second storm in 2022.  Rachel or Janice can you let me know if you do not see the same thing for PP?</w:t>
      </w:r>
    </w:p>
  </w:comment>
  <w:comment w:id="9" w:author="Rachel Watts" w:date="2023-03-01T00:49:00Z" w:initials="">
    <w:p w14:paraId="00000011"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@eyager@uidaho.edu yes that is correct. Here is a summary of everything I have in case you need it. Note that for storm 2, SRP is different from PP and TP. </w:t>
      </w:r>
    </w:p>
    <w:p w14:paraId="00000012"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PP: Storm 1 (2021) = Clockwise, Storm 2 (2022)- clockwise, storm 3 (2022)- counterclockwise, st</w:t>
      </w:r>
      <w:r>
        <w:rPr>
          <w:rFonts w:ascii="Arial" w:eastAsia="Arial" w:hAnsi="Arial" w:cs="Arial"/>
          <w:color w:val="000000"/>
        </w:rPr>
        <w:t>orm 4 (2022)- clockwise</w:t>
      </w:r>
    </w:p>
    <w:p w14:paraId="00000013"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SRP- Storm 1 (2021) = Clockwise, Storm 2 (2022)- counterclockwise, storm 3 (2022)- counterclockwise, storm 4 (2022)- clockwise</w:t>
      </w:r>
    </w:p>
    <w:p w14:paraId="00000014"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TP- Storm 1 (2021) = Clockwise, Storm 2 (2022)- clockwise, storm 3 (2022)- counterclockwise, stor</w:t>
      </w:r>
      <w:r>
        <w:rPr>
          <w:rFonts w:ascii="Arial" w:eastAsia="Arial" w:hAnsi="Arial" w:cs="Arial"/>
          <w:color w:val="000000"/>
        </w:rPr>
        <w:t>m 4 (2022)- clockwise</w:t>
      </w:r>
    </w:p>
  </w:comment>
  <w:comment w:id="10" w:author="Elowyn Yager" w:date="2023-03-01T01:13:00Z" w:initials="">
    <w:p w14:paraId="00000015"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Thanks Rachel!  @huck4481@vandals.uidaho.edu @miss.rachelwatts64@gmail.com you seem to have a different number of storms in 2022, I think Nicole only has two?  Nicole do you know which of your data correspond to the ones that Rachel i</w:t>
      </w:r>
      <w:r>
        <w:rPr>
          <w:rFonts w:ascii="Arial" w:eastAsia="Arial" w:hAnsi="Arial" w:cs="Arial"/>
          <w:color w:val="000000"/>
        </w:rPr>
        <w:t>s discussing above so that I know which hysteresis patterns go with which ones?</w:t>
      </w:r>
    </w:p>
  </w:comment>
  <w:comment w:id="11" w:author="Rachel Watts" w:date="2023-03-01T01:28:00Z" w:initials="">
    <w:p w14:paraId="00000016" w14:textId="77777777" w:rsidR="00C9662B" w:rsidRDefault="002952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@eyager@uidaho.edu The first summer (2021) we only had storm 1. The second summer (2022), we had two bigger storms (storms 2 and 3) and then one baby storm (storm 4). Storm 4 d</w:t>
      </w:r>
      <w:r>
        <w:rPr>
          <w:rFonts w:ascii="Arial" w:eastAsia="Arial" w:hAnsi="Arial" w:cs="Arial"/>
          <w:color w:val="000000"/>
        </w:rPr>
        <w:t xml:space="preserve">idn't have as nearly as much flux in everything we measured but I still included the data in case you needed it! I sent you a </w:t>
      </w:r>
      <w:proofErr w:type="spellStart"/>
      <w:r>
        <w:rPr>
          <w:rFonts w:ascii="Arial" w:eastAsia="Arial" w:hAnsi="Arial" w:cs="Arial"/>
          <w:color w:val="000000"/>
        </w:rPr>
        <w:t>powerpoint</w:t>
      </w:r>
      <w:proofErr w:type="spellEnd"/>
      <w:r>
        <w:rPr>
          <w:rFonts w:ascii="Arial" w:eastAsia="Arial" w:hAnsi="Arial" w:cs="Arial"/>
          <w:color w:val="000000"/>
        </w:rPr>
        <w:t xml:space="preserve"> with all the graphs in case you wanted to look at it too:)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46E2F" w15:done="0"/>
  <w15:commentEx w15:paraId="00000017" w15:done="0"/>
  <w15:commentEx w15:paraId="00000018" w15:paraIdParent="00000017" w15:done="0"/>
  <w15:commentEx w15:paraId="0000000C" w15:done="0"/>
  <w15:commentEx w15:paraId="0000000D" w15:paraIdParent="0000000C" w15:done="0"/>
  <w15:commentEx w15:paraId="0000000E" w15:paraIdParent="0000000C" w15:done="0"/>
  <w15:commentEx w15:paraId="0000000F" w15:done="0"/>
  <w15:commentEx w15:paraId="00000010" w15:done="0"/>
  <w15:commentEx w15:paraId="00000014" w15:paraIdParent="00000010" w15:done="0"/>
  <w15:commentEx w15:paraId="00000015" w15:paraIdParent="00000010" w15:done="0"/>
  <w15:commentEx w15:paraId="00000016" w15:paraIdParent="000000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ice Brahney">
    <w15:presenceInfo w15:providerId="Windows Live" w15:userId="6653a70dc659a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2B"/>
    <w:rsid w:val="00255F9A"/>
    <w:rsid w:val="00295244"/>
    <w:rsid w:val="00555C88"/>
    <w:rsid w:val="00A7435F"/>
    <w:rsid w:val="00C9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392A"/>
  <w15:docId w15:val="{A3CBB383-B366-4CA3-99A4-8731D243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D3E99"/>
    <w:pPr>
      <w:ind w:left="720"/>
      <w:contextualSpacing/>
    </w:pPr>
  </w:style>
  <w:style w:type="character" w:styleId="Hyperlink">
    <w:name w:val="Hyperlink"/>
    <w:basedOn w:val="DefaultParagraphFont"/>
    <w:uiPriority w:val="99"/>
    <w:unhideWhenUsed/>
    <w:rsid w:val="00980407"/>
    <w:rPr>
      <w:color w:val="0000FF" w:themeColor="hyperlink"/>
      <w:u w:val="single"/>
    </w:rPr>
  </w:style>
  <w:style w:type="paragraph" w:styleId="NoSpacing">
    <w:name w:val="No Spacing"/>
    <w:uiPriority w:val="1"/>
    <w:qFormat/>
    <w:rsid w:val="006A35EF"/>
    <w:pPr>
      <w:spacing w:after="0" w:line="240" w:lineRule="auto"/>
    </w:pPr>
  </w:style>
  <w:style w:type="paragraph" w:styleId="BalloonText">
    <w:name w:val="Balloon Text"/>
    <w:basedOn w:val="Normal"/>
    <w:link w:val="BalloonTextChar"/>
    <w:uiPriority w:val="99"/>
    <w:semiHidden/>
    <w:unhideWhenUsed/>
    <w:rsid w:val="00A26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6CB"/>
    <w:rPr>
      <w:rFonts w:ascii="Segoe UI" w:hAnsi="Segoe UI" w:cs="Segoe UI"/>
      <w:sz w:val="18"/>
      <w:szCs w:val="18"/>
    </w:rPr>
  </w:style>
  <w:style w:type="character" w:customStyle="1" w:styleId="UnresolvedMention">
    <w:name w:val="Unresolved Mention"/>
    <w:basedOn w:val="DefaultParagraphFont"/>
    <w:uiPriority w:val="99"/>
    <w:semiHidden/>
    <w:unhideWhenUsed/>
    <w:rsid w:val="00C2280F"/>
    <w:rPr>
      <w:color w:val="605E5C"/>
      <w:shd w:val="clear" w:color="auto" w:fill="E1DFDD"/>
    </w:rPr>
  </w:style>
  <w:style w:type="character" w:styleId="CommentReference">
    <w:name w:val="annotation reference"/>
    <w:basedOn w:val="DefaultParagraphFont"/>
    <w:uiPriority w:val="99"/>
    <w:semiHidden/>
    <w:unhideWhenUsed/>
    <w:rsid w:val="00445FDD"/>
    <w:rPr>
      <w:sz w:val="16"/>
      <w:szCs w:val="16"/>
    </w:rPr>
  </w:style>
  <w:style w:type="paragraph" w:styleId="CommentText">
    <w:name w:val="annotation text"/>
    <w:basedOn w:val="Normal"/>
    <w:link w:val="CommentTextChar"/>
    <w:uiPriority w:val="99"/>
    <w:semiHidden/>
    <w:unhideWhenUsed/>
    <w:rsid w:val="00445FDD"/>
    <w:pPr>
      <w:spacing w:line="240" w:lineRule="auto"/>
    </w:pPr>
    <w:rPr>
      <w:sz w:val="20"/>
      <w:szCs w:val="20"/>
    </w:rPr>
  </w:style>
  <w:style w:type="character" w:customStyle="1" w:styleId="CommentTextChar">
    <w:name w:val="Comment Text Char"/>
    <w:basedOn w:val="DefaultParagraphFont"/>
    <w:link w:val="CommentText"/>
    <w:uiPriority w:val="99"/>
    <w:semiHidden/>
    <w:rsid w:val="00445FDD"/>
    <w:rPr>
      <w:sz w:val="20"/>
      <w:szCs w:val="20"/>
    </w:rPr>
  </w:style>
  <w:style w:type="paragraph" w:styleId="CommentSubject">
    <w:name w:val="annotation subject"/>
    <w:basedOn w:val="CommentText"/>
    <w:next w:val="CommentText"/>
    <w:link w:val="CommentSubjectChar"/>
    <w:uiPriority w:val="99"/>
    <w:semiHidden/>
    <w:unhideWhenUsed/>
    <w:rsid w:val="00445FDD"/>
    <w:rPr>
      <w:b/>
      <w:bCs/>
    </w:rPr>
  </w:style>
  <w:style w:type="character" w:customStyle="1" w:styleId="CommentSubjectChar">
    <w:name w:val="Comment Subject Char"/>
    <w:basedOn w:val="CommentTextChar"/>
    <w:link w:val="CommentSubject"/>
    <w:uiPriority w:val="99"/>
    <w:semiHidden/>
    <w:rsid w:val="00445FDD"/>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eyager@uidah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MxTBNRD5/VufjRE6f6y/w8Tc5Q==">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Adin</dc:creator>
  <cp:lastModifiedBy>Janice Brahney</cp:lastModifiedBy>
  <cp:revision>3</cp:revision>
  <dcterms:created xsi:type="dcterms:W3CDTF">2023-03-01T08:30:00Z</dcterms:created>
  <dcterms:modified xsi:type="dcterms:W3CDTF">2023-03-01T08:35:00Z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0x010100941E3F065B0AB24FBA32B481C6CEF6A5</vt:lpwstr>
  </property>
</Properties>
</file>